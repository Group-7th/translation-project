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right="602"/>
        <w:jc w:val="left"/>
        <w:rPr>
          <w:rFonts w:ascii="微软雅黑" w:hAnsi="微软雅黑" w:eastAsia="微软雅黑" w:cs="微软雅黑"/>
          <w:b/>
          <w:color w:val="495B67"/>
          <w:spacing w:val="6"/>
          <w:kern w:val="44"/>
          <w:sz w:val="48"/>
          <w:szCs w:val="48"/>
        </w:rPr>
      </w:pPr>
      <w:r>
        <w:rPr>
          <w:rFonts w:hint="eastAsia" w:ascii="Helvetica" w:hAnsi="Helvetica" w:eastAsia="Helvetica" w:cs="Helvetica"/>
          <w:b/>
          <w:color w:val="495B67"/>
          <w:spacing w:val="6"/>
          <w:kern w:val="44"/>
          <w:sz w:val="48"/>
          <w:szCs w:val="48"/>
        </w:rPr>
        <w:t>Git</w:t>
      </w:r>
      <w:r>
        <w:rPr>
          <w:rFonts w:hint="eastAsia" w:ascii="微软雅黑" w:hAnsi="微软雅黑" w:eastAsia="微软雅黑" w:cs="微软雅黑"/>
          <w:b/>
          <w:color w:val="495B67"/>
          <w:spacing w:val="6"/>
          <w:kern w:val="44"/>
          <w:sz w:val="48"/>
          <w:szCs w:val="48"/>
        </w:rPr>
        <w:t>和</w:t>
      </w:r>
      <w:r>
        <w:rPr>
          <w:rFonts w:hint="eastAsia" w:ascii="Helvetica" w:hAnsi="Helvetica" w:eastAsia="Helvetica" w:cs="Helvetica"/>
          <w:b/>
          <w:color w:val="495B67"/>
          <w:spacing w:val="6"/>
          <w:kern w:val="44"/>
          <w:sz w:val="48"/>
          <w:szCs w:val="48"/>
        </w:rPr>
        <w:t>GitHub</w:t>
      </w:r>
      <w:r>
        <w:rPr>
          <w:rFonts w:hint="eastAsia" w:ascii="微软雅黑" w:hAnsi="微软雅黑" w:eastAsia="微软雅黑" w:cs="微软雅黑"/>
          <w:b/>
          <w:color w:val="495B67"/>
          <w:spacing w:val="6"/>
          <w:kern w:val="44"/>
          <w:sz w:val="48"/>
          <w:szCs w:val="48"/>
        </w:rPr>
        <w:t>入门指南（教程）</w:t>
      </w:r>
    </w:p>
    <w:p>
      <w:pPr>
        <w:widowControl/>
        <w:ind w:right="602"/>
        <w:jc w:val="left"/>
        <w:rPr>
          <w:rFonts w:ascii="Helvetica" w:hAnsi="Helvetica" w:eastAsia="Helvetica" w:cs="Helvetica"/>
          <w:caps/>
          <w:color w:val="797979"/>
          <w:spacing w:val="8"/>
          <w:szCs w:val="21"/>
        </w:rPr>
      </w:pPr>
      <w:r>
        <w:rPr>
          <w:rFonts w:hint="eastAsia" w:ascii="Helvetica" w:hAnsi="Helvetica" w:eastAsia="Helvetica" w:cs="Helvetica"/>
          <w:caps/>
          <w:color w:val="797979"/>
          <w:spacing w:val="8"/>
          <w:kern w:val="0"/>
          <w:szCs w:val="21"/>
          <w:lang w:bidi="ar"/>
        </w:rPr>
        <w:t>2015</w:t>
      </w:r>
      <w:r>
        <w:rPr>
          <w:rFonts w:hint="eastAsia" w:ascii="微软雅黑" w:hAnsi="微软雅黑" w:eastAsia="微软雅黑" w:cs="微软雅黑"/>
          <w:caps/>
          <w:color w:val="797979"/>
          <w:spacing w:val="8"/>
          <w:kern w:val="0"/>
          <w:szCs w:val="21"/>
          <w:lang w:bidi="ar"/>
        </w:rPr>
        <w:t>年</w:t>
      </w:r>
      <w:r>
        <w:rPr>
          <w:rFonts w:hint="eastAsia" w:ascii="Helvetica" w:hAnsi="Helvetica" w:eastAsia="Helvetica" w:cs="Helvetica"/>
          <w:caps/>
          <w:color w:val="797979"/>
          <w:spacing w:val="8"/>
          <w:kern w:val="0"/>
          <w:szCs w:val="21"/>
          <w:lang w:bidi="ar"/>
        </w:rPr>
        <w:t>10</w:t>
      </w:r>
      <w:r>
        <w:rPr>
          <w:rFonts w:hint="eastAsia" w:ascii="微软雅黑" w:hAnsi="微软雅黑" w:eastAsia="微软雅黑" w:cs="微软雅黑"/>
          <w:caps/>
          <w:color w:val="797979"/>
          <w:spacing w:val="8"/>
          <w:kern w:val="0"/>
          <w:szCs w:val="21"/>
          <w:lang w:bidi="ar"/>
        </w:rPr>
        <w:t>月</w:t>
      </w:r>
      <w:r>
        <w:rPr>
          <w:rFonts w:hint="eastAsia" w:ascii="Helvetica" w:hAnsi="Helvetica" w:eastAsia="Helvetica" w:cs="Helvetica"/>
          <w:caps/>
          <w:color w:val="797979"/>
          <w:spacing w:val="8"/>
          <w:kern w:val="0"/>
          <w:szCs w:val="21"/>
          <w:lang w:bidi="ar"/>
        </w:rPr>
        <w:t>1</w:t>
      </w:r>
      <w:r>
        <w:rPr>
          <w:rFonts w:hint="eastAsia" w:ascii="微软雅黑" w:hAnsi="微软雅黑" w:eastAsia="微软雅黑" w:cs="微软雅黑"/>
          <w:caps/>
          <w:color w:val="797979"/>
          <w:spacing w:val="8"/>
          <w:kern w:val="0"/>
          <w:szCs w:val="21"/>
          <w:lang w:bidi="ar"/>
        </w:rPr>
        <w:t>日</w:t>
      </w:r>
      <w:r>
        <w:rPr>
          <w:rFonts w:hint="eastAsia" w:ascii="Helvetica" w:hAnsi="Helvetica" w:eastAsia="Helvetica" w:cs="Helvetica"/>
          <w:caps/>
          <w:color w:val="797979"/>
          <w:spacing w:val="8"/>
          <w:kern w:val="0"/>
          <w:szCs w:val="21"/>
          <w:lang w:bidi="ar"/>
        </w:rPr>
        <w:t>/</w:t>
      </w:r>
      <w:r>
        <w:rPr>
          <w:rFonts w:hint="eastAsia" w:ascii="微软雅黑" w:hAnsi="微软雅黑" w:eastAsia="微软雅黑" w:cs="微软雅黑"/>
          <w:caps/>
          <w:color w:val="797979"/>
          <w:spacing w:val="8"/>
          <w:kern w:val="0"/>
          <w:szCs w:val="21"/>
          <w:lang w:bidi="ar"/>
        </w:rPr>
        <w:t>作者</w:t>
      </w:r>
      <w:r>
        <w:rPr>
          <w:rFonts w:hint="eastAsia" w:ascii="Helvetica" w:hAnsi="Helvetica" w:eastAsia="Helvetica" w:cs="Helvetica"/>
          <w:caps/>
          <w:color w:val="797979"/>
          <w:spacing w:val="8"/>
          <w:kern w:val="0"/>
          <w:szCs w:val="21"/>
          <w:lang w:bidi="ar"/>
        </w:rPr>
        <w:t>MEGHAN NELSON</w:t>
      </w:r>
    </w:p>
    <w:p>
      <w:pPr>
        <w:pStyle w:val="4"/>
        <w:widowControl/>
        <w:spacing w:before="300" w:beforeAutospacing="0" w:after="210" w:afterAutospacing="0" w:line="378" w:lineRule="atLeast"/>
        <w:ind w:right="602"/>
        <w:rPr>
          <w:rFonts w:ascii="Helvetica" w:hAnsi="Helvetica" w:eastAsia="Helvetica" w:cs="Helvetica"/>
          <w:color w:val="797979"/>
          <w:spacing w:val="4"/>
        </w:rPr>
      </w:pPr>
      <w:r>
        <w:rPr>
          <w:rFonts w:hint="eastAsia" w:ascii="Helvetica" w:hAnsi="Helvetica" w:eastAsia="Helvetica" w:cs="Helvetica"/>
          <w:color w:val="797979"/>
          <w:spacing w:val="4"/>
        </w:rPr>
        <w:t>8</w:t>
      </w:r>
      <w:r>
        <w:rPr>
          <w:rFonts w:hint="eastAsia" w:ascii="微软雅黑" w:hAnsi="微软雅黑" w:eastAsia="微软雅黑" w:cs="微软雅黑"/>
          <w:color w:val="797979"/>
          <w:spacing w:val="4"/>
        </w:rPr>
        <w:t>月，我们在</w:t>
      </w:r>
      <w:r>
        <w:rPr>
          <w:rFonts w:hint="eastAsia" w:ascii="Helvetica" w:hAnsi="Helvetica" w:eastAsia="Helvetica" w:cs="Helvetica"/>
          <w:color w:val="797979"/>
          <w:spacing w:val="4"/>
        </w:rPr>
        <w:t>HubSpot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主持了</w:t>
      </w:r>
      <w:r>
        <w:rPr>
          <w:rFonts w:ascii="Helvetica" w:hAnsi="Helvetica" w:eastAsia="Helvetica" w:cs="Helvetica"/>
          <w:color w:val="797979"/>
          <w:spacing w:val="4"/>
        </w:rPr>
        <w:t>“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女人密码</w:t>
      </w:r>
      <w:r>
        <w:rPr>
          <w:rFonts w:ascii="Helvetica" w:hAnsi="Helvetica" w:eastAsia="Helvetica" w:cs="Helvetica"/>
          <w:color w:val="797979"/>
          <w:spacing w:val="4"/>
        </w:rPr>
        <w:t>”</w:t>
      </w:r>
      <w:r>
        <w:rPr>
          <w:rFonts w:hint="eastAsia" w:ascii="微软雅黑" w:hAnsi="微软雅黑" w:eastAsia="微软雅黑" w:cs="微软雅黑"/>
          <w:color w:val="797979"/>
          <w:spacing w:val="4"/>
        </w:rPr>
        <w:t>聚会，</w:t>
      </w:r>
      <w:del w:id="0" w:author="me" w:date="2019-12-23T10:27:29Z">
        <w:r>
          <w:rPr>
            <w:rFonts w:hint="eastAsia" w:ascii="微软雅黑" w:hAnsi="微软雅黑" w:eastAsia="微软雅黑" w:cs="微软雅黑"/>
            <w:color w:val="797979"/>
            <w:spacing w:val="4"/>
          </w:rPr>
          <w:delText>并为</w:delText>
        </w:r>
      </w:del>
      <w:ins w:id="1" w:author="me" w:date="2019-12-23T10:27:29Z">
        <w:r>
          <w:rPr>
            <w:rFonts w:hint="eastAsia" w:ascii="微软雅黑" w:hAnsi="微软雅黑" w:eastAsia="微软雅黑" w:cs="微软雅黑"/>
            <w:color w:val="797979"/>
            <w:spacing w:val="4"/>
            <w:lang w:eastAsia="zh-CN"/>
          </w:rPr>
          <w:t>也</w:t>
        </w:r>
      </w:ins>
      <w:ins w:id="2" w:author="me" w:date="2019-12-23T10:27:30Z">
        <w:r>
          <w:rPr>
            <w:rFonts w:hint="eastAsia" w:ascii="微软雅黑" w:hAnsi="微软雅黑" w:eastAsia="微软雅黑" w:cs="微软雅黑"/>
            <w:color w:val="797979"/>
            <w:spacing w:val="4"/>
            <w:lang w:eastAsia="zh-CN"/>
          </w:rPr>
          <w:t>是</w:t>
        </w:r>
      </w:ins>
      <w:ins w:id="3" w:author="me" w:date="2019-12-23T10:27:33Z">
        <w:r>
          <w:rPr>
            <w:rFonts w:hint="eastAsia" w:ascii="微软雅黑" w:hAnsi="微软雅黑" w:eastAsia="微软雅黑" w:cs="微软雅黑"/>
            <w:color w:val="797979"/>
            <w:spacing w:val="4"/>
            <w:lang w:eastAsia="zh-CN"/>
          </w:rPr>
          <w:t>为</w:t>
        </w:r>
      </w:ins>
      <w:r>
        <w:rPr>
          <w:rFonts w:hint="eastAsia" w:ascii="微软雅黑" w:hAnsi="微软雅黑" w:eastAsia="微软雅黑" w:cs="微软雅黑"/>
          <w:color w:val="797979"/>
          <w:spacing w:val="4"/>
        </w:rPr>
        <w:t>初学者</w:t>
      </w:r>
      <w:del w:id="4" w:author="me" w:date="2019-12-23T10:27:43Z">
        <w:r>
          <w:rPr>
            <w:rFonts w:hint="eastAsia" w:ascii="微软雅黑" w:hAnsi="微软雅黑" w:eastAsia="微软雅黑" w:cs="微软雅黑"/>
            <w:color w:val="797979"/>
            <w:spacing w:val="4"/>
          </w:rPr>
          <w:delText>主持了有关</w:delText>
        </w:r>
      </w:del>
      <w:ins w:id="5" w:author="me" w:date="2019-12-23T10:27:43Z">
        <w:r>
          <w:rPr>
            <w:rFonts w:hint="eastAsia" w:ascii="微软雅黑" w:hAnsi="微软雅黑" w:eastAsia="微软雅黑" w:cs="微软雅黑"/>
            <w:color w:val="797979"/>
            <w:spacing w:val="4"/>
            <w:lang w:eastAsia="zh-CN"/>
          </w:rPr>
          <w:t>介绍</w:t>
        </w:r>
      </w:ins>
      <w:r>
        <w:rPr>
          <w:rFonts w:hint="eastAsia" w:ascii="微软雅黑" w:hAnsi="微软雅黑" w:eastAsia="微软雅黑" w:cs="微软雅黑"/>
          <w:color w:val="797979"/>
          <w:spacing w:val="4"/>
        </w:rPr>
        <w:t>使用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和</w:t>
      </w:r>
      <w:r>
        <w:rPr>
          <w:rFonts w:hint="eastAsia" w:ascii="Helvetica" w:hAnsi="Helvetica" w:eastAsia="Helvetica" w:cs="Helvetica"/>
          <w:color w:val="797979"/>
          <w:spacing w:val="4"/>
        </w:rPr>
        <w:t>GitHub</w:t>
      </w:r>
      <w:r>
        <w:rPr>
          <w:rFonts w:hint="eastAsia" w:ascii="微软雅黑" w:hAnsi="微软雅黑" w:eastAsia="微软雅黑" w:cs="微软雅黑"/>
          <w:color w:val="797979"/>
          <w:spacing w:val="4"/>
        </w:rPr>
        <w:t>的研讨会。我首先浏览了有关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的基础知识和背景的幻灯片演示，然后我们分成小组来运行我创建的用来模拟大型协作项目的教程。活动结束后我们得到了反馈，它是一个实用的动手介绍。因此，如果您还是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的新手，请按照以下步骤操作</w:t>
      </w:r>
      <w:del w:id="6" w:author="me" w:date="2019-12-23T10:28:37Z">
        <w:r>
          <w:rPr>
            <w:rFonts w:hint="eastAsia" w:ascii="微软雅黑" w:hAnsi="微软雅黑" w:eastAsia="微软雅黑" w:cs="微软雅黑"/>
            <w:color w:val="797979"/>
            <w:spacing w:val="4"/>
          </w:rPr>
          <w:delText>，</w:delText>
        </w:r>
      </w:del>
      <w:r>
        <w:rPr>
          <w:rFonts w:hint="eastAsia" w:ascii="微软雅黑" w:hAnsi="微软雅黑" w:eastAsia="微软雅黑" w:cs="微软雅黑"/>
          <w:color w:val="797979"/>
          <w:spacing w:val="4"/>
        </w:rPr>
        <w:t>以轻松地更改代码库，打开拉取请求（</w:t>
      </w:r>
      <w:r>
        <w:rPr>
          <w:rFonts w:hint="eastAsia" w:ascii="Helvetica" w:hAnsi="Helvetica" w:eastAsia="Helvetica" w:cs="Helvetica"/>
          <w:color w:val="797979"/>
          <w:spacing w:val="4"/>
        </w:rPr>
        <w:t>PR</w:t>
      </w:r>
      <w:r>
        <w:rPr>
          <w:rFonts w:hint="eastAsia" w:ascii="微软雅黑" w:hAnsi="微软雅黑" w:eastAsia="微软雅黑" w:cs="微软雅黑"/>
          <w:color w:val="797979"/>
          <w:spacing w:val="4"/>
        </w:rPr>
        <w:t>）并将代码合并到</w:t>
      </w:r>
      <w:r>
        <w:rPr>
          <w:rFonts w:hint="eastAsia" w:ascii="Helvetica" w:hAnsi="Helvetica" w:eastAsia="Helvetica" w:cs="Helvetica"/>
          <w:color w:val="797979"/>
          <w:spacing w:val="4"/>
        </w:rPr>
        <w:t>master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分支中。任何重要的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和</w:t>
      </w:r>
      <w:r>
        <w:rPr>
          <w:rFonts w:hint="eastAsia" w:ascii="Helvetica" w:hAnsi="Helvetica" w:eastAsia="Helvetica" w:cs="Helvetica"/>
          <w:color w:val="797979"/>
          <w:spacing w:val="4"/>
        </w:rPr>
        <w:t>GitHub</w:t>
      </w:r>
      <w:r>
        <w:rPr>
          <w:rFonts w:hint="eastAsia" w:ascii="微软雅黑" w:hAnsi="微软雅黑" w:eastAsia="微软雅黑" w:cs="微软雅黑"/>
          <w:color w:val="797979"/>
          <w:spacing w:val="4"/>
        </w:rPr>
        <w:t>术语均以粗体显示，并带有指向官方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参考资料的链接。</w:t>
      </w:r>
      <w:r>
        <w:rPr>
          <w:rFonts w:ascii="Helvetica" w:hAnsi="Helvetica" w:eastAsia="Helvetica" w:cs="Helvetica"/>
          <w:color w:val="797979"/>
          <w:spacing w:val="4"/>
        </w:rPr>
        <w:t> </w:t>
      </w:r>
    </w:p>
    <w:p>
      <w:pPr>
        <w:pStyle w:val="4"/>
        <w:widowControl/>
        <w:spacing w:before="512" w:beforeAutospacing="0" w:after="210" w:afterAutospacing="0" w:line="378" w:lineRule="atLeast"/>
        <w:ind w:right="602"/>
        <w:rPr>
          <w:rFonts w:ascii="微软雅黑" w:hAnsi="微软雅黑" w:eastAsia="微软雅黑" w:cs="微软雅黑"/>
          <w:b/>
          <w:color w:val="495B67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步骤</w:t>
      </w:r>
      <w:r>
        <w:rPr>
          <w:rFonts w:hint="eastAsia" w:ascii="Helvetica" w:hAnsi="Helvetica" w:eastAsia="Helvetica" w:cs="Helvetica"/>
          <w:b/>
          <w:color w:val="495B67"/>
          <w:sz w:val="31"/>
          <w:szCs w:val="31"/>
        </w:rPr>
        <w:t>0</w:t>
      </w: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：安装</w:t>
      </w:r>
      <w:r>
        <w:rPr>
          <w:rFonts w:hint="eastAsia" w:ascii="Helvetica" w:hAnsi="Helvetica" w:eastAsia="Helvetica" w:cs="Helvetica"/>
          <w:b/>
          <w:color w:val="495B67"/>
          <w:sz w:val="31"/>
          <w:szCs w:val="31"/>
        </w:rPr>
        <w:t>git</w:t>
      </w: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并创建一个</w:t>
      </w:r>
      <w:r>
        <w:rPr>
          <w:rFonts w:hint="eastAsia" w:ascii="Helvetica" w:hAnsi="Helvetica" w:eastAsia="Helvetica" w:cs="Helvetica"/>
          <w:b/>
          <w:color w:val="495B67"/>
          <w:sz w:val="31"/>
          <w:szCs w:val="31"/>
        </w:rPr>
        <w:t>GitHub</w:t>
      </w: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帐户</w:t>
      </w:r>
    </w:p>
    <w:p>
      <w:pPr>
        <w:pStyle w:val="3"/>
        <w:widowControl/>
        <w:spacing w:before="512" w:after="210" w:line="315" w:lineRule="atLeast"/>
        <w:ind w:right="602"/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</w:pP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您需要做的前两件事是安装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并创建一个免费的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GitHub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帐户。</w:t>
      </w:r>
    </w:p>
    <w:p>
      <w:pPr>
        <w:pStyle w:val="3"/>
        <w:widowControl/>
        <w:spacing w:before="512" w:after="210" w:line="315" w:lineRule="atLeast"/>
        <w:ind w:right="602"/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</w:pP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请按照此处的说明安装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（如果尚未安装）。请注意，对于本教程，我们将仅在命令行上使用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。尽管有一些很棒的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 GUI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（图形用户界面），但我认为先使用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特定的命令学习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，然后在更熟悉该命令后尝试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 GUI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会更容易。</w:t>
      </w:r>
    </w:p>
    <w:p>
      <w:pPr>
        <w:pStyle w:val="3"/>
        <w:widowControl/>
        <w:spacing w:before="512" w:beforeAutospacing="0" w:after="210" w:afterAutospacing="0" w:line="315" w:lineRule="atLeast"/>
        <w:ind w:right="602"/>
        <w:rPr>
          <w:rFonts w:hint="default" w:ascii="微软雅黑" w:hAnsi="微软雅黑" w:eastAsia="微软雅黑" w:cs="微软雅黑"/>
          <w:b w:val="0"/>
          <w:color w:val="797979"/>
          <w:spacing w:val="4"/>
          <w:sz w:val="24"/>
          <w:szCs w:val="24"/>
        </w:rPr>
      </w:pP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完成此操作后，在此处创建一个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GitHub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帐户。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（公共存储库是免费的，但私人存储库是收费的。）</w:t>
      </w:r>
    </w:p>
    <w:p>
      <w:pPr>
        <w:pStyle w:val="4"/>
        <w:widowControl/>
        <w:spacing w:before="512" w:beforeAutospacing="0" w:after="210" w:afterAutospacing="0" w:line="378" w:lineRule="atLeast"/>
        <w:ind w:right="602"/>
        <w:rPr>
          <w:del w:id="7" w:author="me" w:date="2019-12-23T10:30:31Z"/>
          <w:rFonts w:ascii="微软雅黑" w:hAnsi="微软雅黑" w:eastAsia="微软雅黑" w:cs="微软雅黑"/>
          <w:b/>
          <w:color w:val="495B67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步骤</w:t>
      </w:r>
      <w:r>
        <w:rPr>
          <w:rFonts w:hint="eastAsia" w:ascii="Helvetica" w:hAnsi="Helvetica" w:eastAsia="Helvetica" w:cs="Helvetica"/>
          <w:b/>
          <w:color w:val="495B67"/>
          <w:sz w:val="31"/>
          <w:szCs w:val="31"/>
        </w:rPr>
        <w:t>1</w:t>
      </w:r>
      <w:r>
        <w:rPr>
          <w:rFonts w:hint="eastAsia" w:ascii="微软雅黑" w:hAnsi="微软雅黑" w:eastAsia="微软雅黑" w:cs="微软雅黑"/>
          <w:b/>
          <w:color w:val="495B67"/>
          <w:sz w:val="31"/>
          <w:szCs w:val="31"/>
        </w:rPr>
        <w:t>：建立本地</w:t>
      </w:r>
      <w:r>
        <w:rPr>
          <w:rFonts w:hint="eastAsia" w:ascii="Helvetica" w:hAnsi="Helvetica" w:eastAsia="Helvetica" w:cs="Helvetica"/>
          <w:b/>
          <w:color w:val="495B67"/>
          <w:sz w:val="31"/>
          <w:szCs w:val="31"/>
        </w:rPr>
        <w:t>git</w:t>
      </w:r>
      <w:del w:id="8" w:author="me" w:date="2019-12-23T10:30:31Z">
        <w:r>
          <w:rPr>
            <w:rFonts w:hint="eastAsia" w:ascii="微软雅黑" w:hAnsi="微软雅黑" w:eastAsia="微软雅黑" w:cs="微软雅黑"/>
            <w:b/>
            <w:color w:val="495B67"/>
            <w:sz w:val="31"/>
            <w:szCs w:val="31"/>
          </w:rPr>
          <w:delText>存放区</w:delText>
        </w:r>
      </w:del>
    </w:p>
    <w:p>
      <w:pPr>
        <w:pStyle w:val="4"/>
        <w:widowControl/>
        <w:spacing w:before="512" w:after="210" w:line="378" w:lineRule="atLeast"/>
        <w:ind w:right="602"/>
        <w:rPr>
          <w:ins w:id="9" w:author="me" w:date="2019-12-23T10:30:33Z"/>
          <w:rFonts w:hint="eastAsia" w:ascii="微软雅黑" w:hAnsi="微软雅黑" w:eastAsia="微软雅黑" w:cs="微软雅黑"/>
          <w:b/>
          <w:color w:val="495B67"/>
          <w:sz w:val="31"/>
          <w:szCs w:val="31"/>
          <w:lang w:eastAsia="zh-CN"/>
        </w:rPr>
      </w:pPr>
      <w:ins w:id="10" w:author="me" w:date="2019-12-23T10:30:31Z">
        <w:r>
          <w:rPr>
            <w:rFonts w:hint="eastAsia" w:ascii="微软雅黑" w:hAnsi="微软雅黑" w:eastAsia="微软雅黑" w:cs="微软雅黑"/>
            <w:b/>
            <w:color w:val="495B67"/>
            <w:sz w:val="31"/>
            <w:szCs w:val="31"/>
            <w:lang w:eastAsia="zh-CN"/>
          </w:rPr>
          <w:t>存储库</w:t>
        </w:r>
      </w:ins>
    </w:p>
    <w:p>
      <w:pPr>
        <w:pStyle w:val="4"/>
        <w:widowControl/>
        <w:spacing w:before="512" w:after="210" w:line="378" w:lineRule="atLeast"/>
        <w:ind w:right="602"/>
        <w:rPr>
          <w:rFonts w:hint="eastAsia" w:ascii="Helvetica" w:hAnsi="Helvetica" w:eastAsia="Helvetica" w:cs="Helvetica"/>
          <w:color w:val="797979"/>
          <w:spacing w:val="4"/>
        </w:rPr>
      </w:pPr>
      <w:r>
        <w:rPr>
          <w:rFonts w:hint="eastAsia" w:ascii="微软雅黑" w:hAnsi="微软雅黑" w:eastAsia="微软雅黑" w:cs="微软雅黑"/>
          <w:color w:val="797979"/>
          <w:spacing w:val="4"/>
        </w:rPr>
        <w:t>使用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在本地计算机上创建新项目时，首先要创建一个新的存储库（或简称为</w:t>
      </w:r>
      <w:r>
        <w:rPr>
          <w:rFonts w:ascii="Helvetica" w:hAnsi="Helvetica" w:eastAsia="Helvetica" w:cs="Helvetica"/>
          <w:color w:val="797979"/>
          <w:spacing w:val="4"/>
        </w:rPr>
        <w:t>“</w:t>
      </w:r>
      <w:r>
        <w:rPr>
          <w:rFonts w:hint="eastAsia" w:ascii="Helvetica" w:hAnsi="Helvetica" w:eastAsia="Helvetica" w:cs="Helvetica"/>
          <w:color w:val="797979"/>
          <w:spacing w:val="4"/>
        </w:rPr>
        <w:t xml:space="preserve"> repo”</w:t>
      </w:r>
      <w:r>
        <w:rPr>
          <w:rFonts w:hint="eastAsia" w:ascii="微软雅黑" w:hAnsi="微软雅黑" w:eastAsia="微软雅黑" w:cs="微软雅黑"/>
          <w:color w:val="797979"/>
          <w:spacing w:val="4"/>
        </w:rPr>
        <w:t>）。</w:t>
      </w:r>
    </w:p>
    <w:p>
      <w:pPr>
        <w:pStyle w:val="4"/>
        <w:widowControl/>
        <w:spacing w:before="512" w:after="210" w:line="378" w:lineRule="atLeast"/>
        <w:ind w:right="602"/>
        <w:rPr>
          <w:rFonts w:hint="eastAsia" w:ascii="Helvetica" w:hAnsi="Helvetica" w:eastAsia="Helvetica" w:cs="Helvetica"/>
          <w:color w:val="797979"/>
          <w:spacing w:val="4"/>
        </w:rPr>
      </w:pPr>
      <w:r>
        <w:rPr>
          <w:rFonts w:hint="eastAsia" w:ascii="微软雅黑" w:hAnsi="微软雅黑" w:eastAsia="微软雅黑" w:cs="微软雅黑"/>
          <w:color w:val="797979"/>
          <w:spacing w:val="4"/>
        </w:rPr>
        <w:t>要使用</w:t>
      </w:r>
      <w:r>
        <w:rPr>
          <w:rFonts w:hint="eastAsia" w:ascii="Helvetica" w:hAnsi="Helvetica" w:eastAsia="Helvetica" w:cs="Helvetica"/>
          <w:color w:val="797979"/>
          <w:spacing w:val="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</w:rPr>
        <w:t>，我们将使用终端。如果您对终端和基本命令没有太多经验，请查看本教程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797979"/>
          <w:spacing w:val="4"/>
        </w:rPr>
        <w:t>（特别是</w:t>
      </w:r>
      <w:r>
        <w:rPr>
          <w:rFonts w:ascii="Helvetica" w:hAnsi="Helvetica" w:eastAsia="Helvetica" w:cs="Helvetica"/>
          <w:color w:val="797979"/>
          <w:spacing w:val="4"/>
        </w:rPr>
        <w:t>“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导航文件系统</w:t>
      </w:r>
      <w:r>
        <w:rPr>
          <w:rFonts w:ascii="Helvetica" w:hAnsi="Helvetica" w:eastAsia="Helvetica" w:cs="Helvetica"/>
          <w:color w:val="797979"/>
          <w:spacing w:val="4"/>
        </w:rPr>
        <w:t>”</w:t>
      </w:r>
      <w:r>
        <w:rPr>
          <w:rFonts w:hint="eastAsia" w:ascii="微软雅黑" w:hAnsi="微软雅黑" w:eastAsia="微软雅黑" w:cs="微软雅黑"/>
          <w:color w:val="797979"/>
          <w:spacing w:val="4"/>
        </w:rPr>
        <w:t>和</w:t>
      </w:r>
      <w:r>
        <w:rPr>
          <w:rFonts w:ascii="Helvetica" w:hAnsi="Helvetica" w:eastAsia="Helvetica" w:cs="Helvetica"/>
          <w:color w:val="797979"/>
          <w:spacing w:val="4"/>
        </w:rPr>
        <w:t>“</w:t>
      </w:r>
      <w:r>
        <w:rPr>
          <w:rFonts w:hint="eastAsia" w:ascii="微软雅黑" w:hAnsi="微软雅黑" w:eastAsia="微软雅黑" w:cs="微软雅黑"/>
          <w:color w:val="797979"/>
          <w:spacing w:val="4"/>
        </w:rPr>
        <w:t>移动</w:t>
      </w:r>
      <w:r>
        <w:rPr>
          <w:rFonts w:ascii="Helvetica" w:hAnsi="Helvetica" w:eastAsia="Helvetica" w:cs="Helvetica"/>
          <w:color w:val="797979"/>
          <w:spacing w:val="4"/>
        </w:rPr>
        <w:t>”</w:t>
      </w:r>
      <w:r>
        <w:rPr>
          <w:rFonts w:hint="eastAsia" w:ascii="微软雅黑" w:hAnsi="微软雅黑" w:eastAsia="微软雅黑" w:cs="微软雅黑"/>
          <w:color w:val="797979"/>
          <w:spacing w:val="4"/>
        </w:rPr>
        <w:t>部分）。</w:t>
      </w:r>
    </w:p>
    <w:p>
      <w:pPr>
        <w:pStyle w:val="4"/>
        <w:widowControl/>
        <w:spacing w:before="512" w:after="210" w:line="378" w:lineRule="atLeast"/>
        <w:ind w:right="602"/>
        <w:rPr>
          <w:rFonts w:hint="eastAsia" w:ascii="Helvetica" w:hAnsi="Helvetica" w:eastAsia="Helvetica" w:cs="Helvetica"/>
          <w:color w:val="797979"/>
          <w:spacing w:val="4"/>
        </w:rPr>
      </w:pPr>
      <w:r>
        <w:rPr>
          <w:rFonts w:hint="eastAsia" w:ascii="微软雅黑" w:hAnsi="微软雅黑" w:eastAsia="微软雅黑" w:cs="微软雅黑"/>
          <w:color w:val="797979"/>
          <w:spacing w:val="4"/>
        </w:rPr>
        <w:t>首先，打开一个终端，然后使用</w:t>
      </w:r>
      <w:r>
        <w:rPr>
          <w:rFonts w:hint="eastAsia" w:ascii="Helvetica" w:hAnsi="Helvetica" w:eastAsia="Helvetica" w:cs="Helvetica"/>
          <w:color w:val="797979"/>
          <w:spacing w:val="4"/>
        </w:rPr>
        <w:t>cd</w:t>
      </w:r>
      <w:r>
        <w:rPr>
          <w:rFonts w:hint="eastAsia" w:ascii="微软雅黑" w:hAnsi="微软雅黑" w:eastAsia="微软雅黑" w:cs="微软雅黑"/>
          <w:color w:val="797979"/>
          <w:spacing w:val="4"/>
        </w:rPr>
        <w:t>（更改目录）命令移动到要在本地计算机上放置项目的位置。例如，如果您的桌面上有一个</w:t>
      </w:r>
      <w:r>
        <w:rPr>
          <w:rFonts w:ascii="Helvetica" w:hAnsi="Helvetica" w:eastAsia="Helvetica" w:cs="Helvetica"/>
          <w:color w:val="797979"/>
          <w:spacing w:val="4"/>
        </w:rPr>
        <w:t>“</w:t>
      </w:r>
      <w:r>
        <w:rPr>
          <w:rFonts w:hint="eastAsia" w:ascii="微软雅黑" w:hAnsi="微软雅黑" w:eastAsia="微软雅黑" w:cs="微软雅黑"/>
          <w:color w:val="797979"/>
          <w:spacing w:val="4"/>
        </w:rPr>
        <w:t>项目</w:t>
      </w:r>
      <w:r>
        <w:rPr>
          <w:rFonts w:ascii="Helvetica" w:hAnsi="Helvetica" w:eastAsia="Helvetica" w:cs="Helvetica"/>
          <w:color w:val="797979"/>
          <w:spacing w:val="4"/>
        </w:rPr>
        <w:t>”</w:t>
      </w:r>
      <w:r>
        <w:rPr>
          <w:rFonts w:hint="eastAsia" w:ascii="微软雅黑" w:hAnsi="微软雅黑" w:eastAsia="微软雅黑" w:cs="微软雅黑"/>
          <w:color w:val="797979"/>
          <w:spacing w:val="4"/>
        </w:rPr>
        <w:t>文件夹，则可以执行以下操作：</w:t>
      </w:r>
    </w:p>
    <w:p>
      <w:pPr>
        <w:pStyle w:val="3"/>
        <w:widowControl/>
        <w:spacing w:before="512" w:beforeAutospacing="0" w:after="210" w:afterAutospacing="0" w:line="315" w:lineRule="atLeast"/>
        <w:ind w:right="602"/>
        <w:rPr>
          <w:rFonts w:hint="default" w:ascii="微软雅黑" w:hAnsi="微软雅黑" w:eastAsia="微软雅黑" w:cs="微软雅黑"/>
          <w:b w:val="0"/>
          <w:color w:val="797979"/>
          <w:spacing w:val="4"/>
          <w:sz w:val="24"/>
          <w:szCs w:val="24"/>
        </w:rPr>
      </w:pP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要在文件夹的根目录中初始化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存储库，请运行</w:t>
      </w:r>
      <w:r>
        <w:rPr>
          <w:rFonts w:ascii="Helvetica" w:hAnsi="Helvetica" w:eastAsia="Helvetica" w:cs="Helvetica"/>
          <w:b w:val="0"/>
          <w:color w:val="797979"/>
          <w:spacing w:val="4"/>
          <w:sz w:val="24"/>
          <w:szCs w:val="24"/>
        </w:rPr>
        <w:t>git init</w:t>
      </w:r>
      <w:r>
        <w:rPr>
          <w:rFonts w:ascii="微软雅黑" w:hAnsi="微软雅黑" w:eastAsia="微软雅黑" w:cs="微软雅黑"/>
          <w:b w:val="0"/>
          <w:color w:val="797979"/>
          <w:spacing w:val="4"/>
          <w:sz w:val="24"/>
          <w:szCs w:val="24"/>
        </w:rPr>
        <w:t>命令：</w:t>
      </w:r>
    </w:p>
    <w:p>
      <w:pPr>
        <w:pStyle w:val="4"/>
        <w:widowControl/>
        <w:spacing w:before="512" w:beforeAutospacing="0" w:after="210" w:afterAutospacing="0" w:line="378" w:lineRule="atLeast"/>
        <w:ind w:right="602"/>
        <w:rPr>
          <w:rFonts w:ascii="微软雅黑" w:hAnsi="微软雅黑" w:eastAsia="微软雅黑" w:cs="微软雅黑"/>
          <w:b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sz w:val="31"/>
          <w:szCs w:val="31"/>
        </w:rPr>
        <w:t>步骤</w:t>
      </w:r>
      <w:r>
        <w:rPr>
          <w:rFonts w:hint="eastAsia" w:ascii="Helvetica" w:hAnsi="Helvetica" w:eastAsia="Helvetica" w:cs="Helvetica"/>
          <w:b/>
          <w:sz w:val="31"/>
          <w:szCs w:val="31"/>
        </w:rPr>
        <w:t>2</w:t>
      </w:r>
      <w:r>
        <w:rPr>
          <w:rFonts w:hint="eastAsia" w:ascii="微软雅黑" w:hAnsi="微软雅黑" w:eastAsia="微软雅黑" w:cs="微软雅黑"/>
          <w:b/>
          <w:sz w:val="31"/>
          <w:szCs w:val="31"/>
        </w:rPr>
        <w:t>：将新文件添加到存储库</w:t>
      </w:r>
    </w:p>
    <w:p>
      <w:pP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继续，使用您喜欢的任何文本编辑器或运行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touch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命令将新文件添加到项目中。</w:t>
      </w:r>
    </w:p>
    <w:p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在包含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git repo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的文件夹中添加或修改文件后，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会注意到该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repo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内部已进行了更改。但是，除非您明确告知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，否则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git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不会正式跟踪该文件（即，将其放入提交中</w:t>
      </w:r>
      <w:r>
        <w:rPr>
          <w:rFonts w:hint="eastAsia" w:ascii="Helvetica" w:hAnsi="Helvetica" w:eastAsia="Helvetica" w:cs="Helvetica"/>
          <w:color w:val="797979"/>
          <w:spacing w:val="4"/>
          <w:kern w:val="0"/>
          <w:sz w:val="24"/>
        </w:rPr>
        <w:t>-</w:t>
      </w:r>
      <w:r>
        <w:rPr>
          <w:rFonts w:hint="eastAsia" w:ascii="微软雅黑" w:hAnsi="微软雅黑" w:eastAsia="微软雅黑" w:cs="微软雅黑"/>
          <w:color w:val="797979"/>
          <w:spacing w:val="4"/>
          <w:kern w:val="0"/>
          <w:sz w:val="24"/>
        </w:rPr>
        <w:t>接下来我们将详细讨论提交）。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e">
    <w15:presenceInfo w15:providerId="WPS Office" w15:userId="272670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56"/>
    <w:rsid w:val="003B276A"/>
    <w:rsid w:val="00831856"/>
    <w:rsid w:val="00A21AF7"/>
    <w:rsid w:val="0A0E01D9"/>
    <w:rsid w:val="4E5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758</Characters>
  <Lines>6</Lines>
  <Paragraphs>1</Paragraphs>
  <TotalTime>19</TotalTime>
  <ScaleCrop>false</ScaleCrop>
  <LinksUpToDate>false</LinksUpToDate>
  <CharactersWithSpaces>889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me</cp:lastModifiedBy>
  <dcterms:modified xsi:type="dcterms:W3CDTF">2019-12-23T02:31:48Z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